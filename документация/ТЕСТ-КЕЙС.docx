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ТЕСТ-КЕЙС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Наименование: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18"/>
          <w:szCs w:val="18"/>
          <w:highlight w:val="white"/>
          <w:rtl w:val="0"/>
        </w:rPr>
        <w:t xml:space="preserve">тест-кейс на визуализацию.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теста: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целью данного кейса является проверка визуализации на работоспособность, корректность отображения данных, проверка разных сценариев работы с ней.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Исходное состояние программы: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Сформирован макет дашборда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Проведена верстка по макету с подключением к кубу данных.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Предварительные шаги - условия: 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5384"/>
        <w:gridCol w:w="3115"/>
        <w:tblGridChange w:id="0">
          <w:tblGrid>
            <w:gridCol w:w="846"/>
            <w:gridCol w:w="5384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Шаги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Включить корпоративный vpn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Подключение к vpn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Открыть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LuxmsBI, залогиниться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Открытый LuxmsBI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Открыть дашборд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Дашборд открыт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Примечание: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Доступ к дашборду возможен при правильном воспроизведении всех шагов.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9vpzwntm6vb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Функционирование фильтров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gqnll9ji02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Описание теста: цель, сценарий и исходное состояние программы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jvd89c6lzq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Условия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tou5pho0r0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Шаги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zsh60x3vek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Корректность отображения данных в чартах по департаменту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5nkn7e7dt5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Описание теста: цель, сценарий и исходное состояние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911a5h931p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Условия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qoas534wa0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Шаги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v0vnekpv64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Корректность отображения данных в чартах по сотруднику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9wvkyse7xi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Описание теста: цель, сценарий и исходное состояние программы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lr2ralpeij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Условия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7zl56nd3f3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Шаги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6"/>
        </w:numPr>
        <w:ind w:left="567" w:hanging="567"/>
        <w:rPr/>
      </w:pPr>
      <w:bookmarkStart w:colFirst="0" w:colLast="0" w:name="_heading=h.9vpzwntm6vb0" w:id="0"/>
      <w:bookmarkEnd w:id="0"/>
      <w:r w:rsidDel="00000000" w:rsidR="00000000" w:rsidRPr="00000000">
        <w:rPr>
          <w:rtl w:val="0"/>
        </w:rPr>
        <w:t xml:space="preserve">Функционирование фильтров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qgqnll9ji02z" w:id="1"/>
      <w:bookmarkEnd w:id="1"/>
      <w:r w:rsidDel="00000000" w:rsidR="00000000" w:rsidRPr="00000000">
        <w:rPr>
          <w:rtl w:val="0"/>
        </w:rPr>
        <w:t xml:space="preserve">1.1 Описание теста: цель, сценарий и исходное состояние программы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Проверяем, что кнопки фильтров кликабельны, вызывают нужные поля и позволяют выбирать предложенные значения.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Пользователь выбирает определенный фильтр, период отображения данных.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Условия корректного функционирования: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 дашборда меняются по указанным параметрам,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меняются только в чартах, привязанных к этим фильтрам,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снятия фильтрации отменяет фильтрацию по ролям и уровню ролей.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heading=h.ljvd89c6lzq4" w:id="2"/>
      <w:bookmarkEnd w:id="2"/>
      <w:r w:rsidDel="00000000" w:rsidR="00000000" w:rsidRPr="00000000">
        <w:rPr>
          <w:rtl w:val="0"/>
        </w:rPr>
        <w:t xml:space="preserve">1.2 Условия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Тестирование проводится под ролью регулярного пользователя.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Нужно убедиться, что к фильтрам подключены соответствующие словари, а фильтры корректно отображают значения.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heading=h.8tou5pho0r0b" w:id="3"/>
      <w:bookmarkEnd w:id="3"/>
      <w:r w:rsidDel="00000000" w:rsidR="00000000" w:rsidRPr="00000000">
        <w:rPr>
          <w:rtl w:val="0"/>
        </w:rPr>
        <w:t xml:space="preserve">1.3 Шаги</w:t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2550"/>
        <w:gridCol w:w="5670"/>
        <w:tblGridChange w:id="0">
          <w:tblGrid>
            <w:gridCol w:w="645"/>
            <w:gridCol w:w="2550"/>
            <w:gridCol w:w="567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88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88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88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2910.00006937980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Нажать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кнопку “Фильтр”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на листе департамента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after="0" w:lineRule="auto"/>
              <w:ind w:left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Выпадает поле из двух селекторов - Роль и уровень роли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after="0" w:lineRule="auto"/>
              <w:ind w:left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 нажатии на селектор роли выпадает список ролей сотрудников департамента, </w:t>
            </w:r>
            <w:r w:rsidDel="00000000" w:rsidR="00000000" w:rsidRPr="00000000">
              <w:rPr>
                <w:b w:val="1"/>
                <w:rtl w:val="0"/>
              </w:rPr>
              <w:t xml:space="preserve">возможно выбрат</w:t>
            </w:r>
            <w:r w:rsidDel="00000000" w:rsidR="00000000" w:rsidRPr="00000000">
              <w:rPr>
                <w:b w:val="1"/>
                <w:rtl w:val="0"/>
              </w:rPr>
              <w:t xml:space="preserve">ь</w:t>
            </w:r>
            <w:sdt>
              <w:sdtPr>
                <w:tag w:val="goog_rdk_0"/>
              </w:sdtPr>
              <w:sdtContent>
                <w:ins w:author="Ксения Филиппова" w:id="0" w:date="2024-07-23T14:18:33Z">
                  <w:r w:rsidDel="00000000" w:rsidR="00000000" w:rsidRPr="00000000">
                    <w:rPr>
                      <w:b w:val="1"/>
                      <w:rtl w:val="0"/>
                    </w:rPr>
                    <w:t xml:space="preserve"> </w:t>
                  </w:r>
                </w:ins>
              </w:sdtContent>
            </w:sdt>
            <w:r w:rsidDel="00000000" w:rsidR="00000000" w:rsidRPr="00000000">
              <w:rPr>
                <w:b w:val="1"/>
                <w:rtl w:val="0"/>
              </w:rPr>
              <w:t xml:space="preserve">несколько.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after="0" w:lineRule="auto"/>
              <w:ind w:left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 нажатии на селектор уровня роли выпадает список уровней ролей сотрудников департамента, возможно выбрать только один.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after="0" w:lineRule="auto"/>
              <w:ind w:left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Если значения выбраны, то фильтр влияет на все чарты на странице.</w:t>
            </w:r>
          </w:p>
        </w:tc>
      </w:tr>
      <w:tr>
        <w:trPr>
          <w:cantSplit w:val="0"/>
          <w:trHeight w:val="26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Нажать кнопку “Фильтр” на листе сотрудника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after="0" w:lineRule="auto"/>
              <w:ind w:left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 нажатии на фильр должно открыться поле с селекторами: должность, уровень должности и ID, выпадающим деревом.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spacing w:after="0" w:lineRule="auto"/>
              <w:ind w:left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Выбрать можно только одну роль, один уровень роли и потом один ID.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spacing w:after="0" w:lineRule="auto"/>
              <w:ind w:left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 нажатии на строку поиска открывается возможность ввода значения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spacing w:after="0" w:lineRule="auto"/>
              <w:ind w:left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После того как будет введен правильный идентификатор, откроется страница, посвящённая этому сотруднику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Нажать кнопку снятия фильтров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after="0" w:lineRule="auto"/>
              <w:ind w:left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 нажатии снимается фильтрация по ролям и уровням ролей</w:t>
            </w:r>
          </w:p>
        </w:tc>
      </w:tr>
      <w:tr>
        <w:trPr>
          <w:cantSplit w:val="0"/>
          <w:trHeight w:val="3772.413736979166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Выбрать период отображения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 умолчанию должен быть выбран период “За последний год”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 нажатии на “Выбранный период” появляется поле с несколькими вариантами: За последний год, За предыдущий год, За выбранный период.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 нажатии на “За последний год” данные отображаются за последний год.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 нажатии на “За предыдущий год” данные отображаются за предыдущий год.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 нажатии на “За выбранный период” данные отображаются два селектора: год-начало и год-окончание.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 нажатии на “За выбранный период” данные отображаются корректно.</w:t>
            </w:r>
          </w:p>
        </w:tc>
      </w:tr>
      <w:tr>
        <w:trPr>
          <w:cantSplit w:val="0"/>
          <w:trHeight w:val="1899.000045275689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Использовать фильтр “группа навыков” в чате “навыки” по департаменту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 выборе одной группы навыков, фильтр действует на чарт и отображается на счетчике выбранных групп.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 выборе нескольких групп навыков, чарт отображает несколько групп навыков корректно.</w:t>
            </w:r>
          </w:p>
        </w:tc>
      </w:tr>
    </w:tbl>
    <w:p w:rsidR="00000000" w:rsidDel="00000000" w:rsidP="00000000" w:rsidRDefault="00000000" w:rsidRPr="00000000" w14:paraId="00000052">
      <w:pPr>
        <w:pStyle w:val="Heading1"/>
        <w:numPr>
          <w:ilvl w:val="0"/>
          <w:numId w:val="6"/>
        </w:numPr>
        <w:rPr>
          <w:b w:val="1"/>
          <w:sz w:val="36"/>
          <w:szCs w:val="36"/>
        </w:rPr>
      </w:pPr>
      <w:bookmarkStart w:colFirst="0" w:colLast="0" w:name="_heading=h.tzsh60x3vekc" w:id="4"/>
      <w:bookmarkEnd w:id="4"/>
      <w:r w:rsidDel="00000000" w:rsidR="00000000" w:rsidRPr="00000000">
        <w:rPr>
          <w:rtl w:val="0"/>
        </w:rPr>
        <w:t xml:space="preserve">Корректность отображения данных в чартах по департаменту</w:t>
      </w:r>
    </w:p>
    <w:p w:rsidR="00000000" w:rsidDel="00000000" w:rsidP="00000000" w:rsidRDefault="00000000" w:rsidRPr="00000000" w14:paraId="00000053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0" w:right="0" w:firstLine="0"/>
        <w:jc w:val="left"/>
        <w:rPr>
          <w:b w:val="1"/>
          <w:sz w:val="28"/>
          <w:szCs w:val="28"/>
        </w:rPr>
      </w:pPr>
      <w:bookmarkStart w:colFirst="0" w:colLast="0" w:name="_heading=h.p5nkn7e7dt5w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1.1 Описание теста: цель, сценарий и исходное состояние программы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Цель теста заключается в проверке корректности данных и правильности их отображения в чартах.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Сценарий использования состоит в изучении корректности данных, их правильного отображения на графиках и в таблицах.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Текущее состояние: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Чарты подключены к Кубу данных 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Графики и таблицы видны на дашборде и сделаны в соответствии с ТЗ.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0" w:right="0" w:firstLine="0"/>
        <w:jc w:val="left"/>
        <w:rPr>
          <w:b w:val="1"/>
          <w:sz w:val="28"/>
          <w:szCs w:val="28"/>
        </w:rPr>
      </w:pPr>
      <w:bookmarkStart w:colFirst="0" w:colLast="0" w:name="_heading=h.5911a5h931pt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1.2 Условия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Убедиться что к чартам подключены словари и факт таблица.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0" w:right="0" w:firstLine="0"/>
        <w:jc w:val="left"/>
        <w:rPr/>
      </w:pPr>
      <w:bookmarkStart w:colFirst="0" w:colLast="0" w:name="_heading=h.iqoas534wa03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1.3 Шаг</w:t>
      </w:r>
      <w:r w:rsidDel="00000000" w:rsidR="00000000" w:rsidRPr="00000000">
        <w:rPr>
          <w:rtl w:val="0"/>
        </w:rPr>
        <w:t xml:space="preserve">и</w:t>
      </w:r>
    </w:p>
    <w:sdt>
      <w:sdtPr>
        <w:lock w:val="contentLocked"/>
        <w:tag w:val="goog_rdk_1"/>
      </w:sdtPr>
      <w:sdtContent>
        <w:tbl>
          <w:tblPr>
            <w:tblStyle w:val="Table3"/>
            <w:tblW w:w="886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645"/>
            <w:gridCol w:w="2550"/>
            <w:gridCol w:w="5670"/>
            <w:tblGridChange w:id="0">
              <w:tblGrid>
                <w:gridCol w:w="645"/>
                <w:gridCol w:w="2550"/>
                <w:gridCol w:w="5670"/>
              </w:tblGrid>
            </w:tblGridChange>
          </w:tblGrid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spacing w:after="0" w:line="288" w:lineRule="auto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№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spacing w:after="0" w:line="288" w:lineRule="auto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Шаги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spacing w:after="0" w:line="288" w:lineRule="auto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Ожидаемый результат</w:t>
                </w:r>
              </w:p>
            </w:tc>
          </w:tr>
          <w:tr>
            <w:trPr>
              <w:cantSplit w:val="0"/>
              <w:trHeight w:val="676.265633440018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spacing w:after="0" w:line="288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spacing w:after="0" w:line="288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Посмотреть чарт “Навыки” 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numPr>
                    <w:ilvl w:val="0"/>
                    <w:numId w:val="5"/>
                  </w:numPr>
                  <w:spacing w:after="0" w:lineRule="auto"/>
                  <w:ind w:left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По оси Y располагается верное количество сотрудников за выбранный период</w:t>
                </w:r>
              </w:p>
              <w:p w:rsidR="00000000" w:rsidDel="00000000" w:rsidP="00000000" w:rsidRDefault="00000000" w:rsidRPr="00000000" w14:paraId="00000062">
                <w:pPr>
                  <w:numPr>
                    <w:ilvl w:val="0"/>
                    <w:numId w:val="5"/>
                  </w:numPr>
                  <w:spacing w:after="0" w:lineRule="auto"/>
                  <w:ind w:left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По оси Х располагаются верные навыки из выбранной группы</w:t>
                </w:r>
              </w:p>
              <w:p w:rsidR="00000000" w:rsidDel="00000000" w:rsidP="00000000" w:rsidRDefault="00000000" w:rsidRPr="00000000" w14:paraId="00000063">
                <w:pPr>
                  <w:numPr>
                    <w:ilvl w:val="0"/>
                    <w:numId w:val="5"/>
                  </w:numPr>
                  <w:spacing w:after="0" w:lineRule="auto"/>
                  <w:ind w:left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При наведении на столбик гистограммы появляется верное количество сотрудников, знающих навык на определенном уровне.</w:t>
                </w:r>
              </w:p>
              <w:p w:rsidR="00000000" w:rsidDel="00000000" w:rsidP="00000000" w:rsidRDefault="00000000" w:rsidRPr="00000000" w14:paraId="00000064">
                <w:pPr>
                  <w:numPr>
                    <w:ilvl w:val="0"/>
                    <w:numId w:val="5"/>
                  </w:numPr>
                  <w:spacing w:after="0" w:lineRule="auto"/>
                  <w:ind w:left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Цвета верно отображают уровень владения навыком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spacing w:after="0" w:line="288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2.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spacing w:after="0" w:line="288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Посмотреть чарт “Прогресс”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numPr>
                    <w:ilvl w:val="0"/>
                    <w:numId w:val="3"/>
                  </w:numPr>
                  <w:spacing w:after="0" w:lineRule="auto"/>
                  <w:ind w:left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Таблица верно отображает тип навыка</w:t>
                </w:r>
              </w:p>
              <w:p w:rsidR="00000000" w:rsidDel="00000000" w:rsidP="00000000" w:rsidRDefault="00000000" w:rsidRPr="00000000" w14:paraId="00000068">
                <w:pPr>
                  <w:numPr>
                    <w:ilvl w:val="0"/>
                    <w:numId w:val="3"/>
                  </w:numPr>
                  <w:spacing w:after="0" w:lineRule="auto"/>
                  <w:ind w:left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Количество сотрудников, изучавших его за выбранный период посчитано верно</w:t>
                </w:r>
              </w:p>
              <w:p w:rsidR="00000000" w:rsidDel="00000000" w:rsidP="00000000" w:rsidRDefault="00000000" w:rsidRPr="00000000" w14:paraId="00000069">
                <w:pPr>
                  <w:numPr>
                    <w:ilvl w:val="0"/>
                    <w:numId w:val="3"/>
                  </w:numPr>
                  <w:spacing w:after="0" w:lineRule="auto"/>
                  <w:ind w:left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Отображаются только навыки в которых сотрудники совершали прогресс</w:t>
                </w:r>
              </w:p>
              <w:p w:rsidR="00000000" w:rsidDel="00000000" w:rsidP="00000000" w:rsidRDefault="00000000" w:rsidRPr="00000000" w14:paraId="0000006A">
                <w:pPr>
                  <w:numPr>
                    <w:ilvl w:val="0"/>
                    <w:numId w:val="3"/>
                  </w:numPr>
                  <w:spacing w:after="0" w:lineRule="auto"/>
                  <w:ind w:left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Таблица пролистывается, показывая не поместившиеся на чарт значения</w:t>
                </w:r>
              </w:p>
            </w:tc>
          </w:tr>
          <w:tr>
            <w:trPr>
              <w:cantSplit w:val="0"/>
              <w:trHeight w:val="588.0000140190127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spacing w:after="0" w:line="288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3.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right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Посмотреть чарт “Количество сотрудников“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keepNext w:val="0"/>
                  <w:keepLines w:val="0"/>
                  <w:widowControl w:val="1"/>
                  <w:numPr>
                    <w:ilvl w:val="0"/>
                    <w:numId w:val="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left="360" w:right="0" w:hanging="36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Количество сотрудников изменяется при фильтрации по роли и уровню роли</w:t>
                </w:r>
              </w:p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widowControl w:val="1"/>
                  <w:numPr>
                    <w:ilvl w:val="0"/>
                    <w:numId w:val="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left="360" w:right="0" w:hanging="36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Чарт отображает верное количество сотрудников выбранной группы</w:t>
                </w:r>
              </w:p>
            </w:tc>
          </w:tr>
          <w:tr>
            <w:trPr>
              <w:cantSplit w:val="0"/>
              <w:trHeight w:val="588.0000140190127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spacing w:after="0" w:line="288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4.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right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Посмотреть чарт “Отрасли “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keepNext w:val="0"/>
                  <w:keepLines w:val="0"/>
                  <w:widowControl w:val="1"/>
                  <w:numPr>
                    <w:ilvl w:val="0"/>
                    <w:numId w:val="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left="360" w:right="0" w:hanging="36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Отображает верное количество отраслей и областей знаний, представленных в БД заказчика</w:t>
                </w:r>
              </w:p>
              <w:p w:rsidR="00000000" w:rsidDel="00000000" w:rsidP="00000000" w:rsidRDefault="00000000" w:rsidRPr="00000000" w14:paraId="00000072">
                <w:pPr>
                  <w:keepNext w:val="0"/>
                  <w:keepLines w:val="0"/>
                  <w:widowControl w:val="1"/>
                  <w:numPr>
                    <w:ilvl w:val="0"/>
                    <w:numId w:val="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left="360" w:right="0" w:hanging="36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Отображается верное количество сотрудников, знающих эти отрасли</w:t>
                </w:r>
              </w:p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widowControl w:val="1"/>
                  <w:numPr>
                    <w:ilvl w:val="0"/>
                    <w:numId w:val="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left="360" w:right="0" w:hanging="360"/>
                  <w:jc w:val="left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Отображаются отрасли и количество знающих их сотрудников только за выбранный период</w:t>
                </w:r>
              </w:p>
              <w:p w:rsidR="00000000" w:rsidDel="00000000" w:rsidP="00000000" w:rsidRDefault="00000000" w:rsidRPr="00000000" w14:paraId="00000074">
                <w:pPr>
                  <w:keepNext w:val="0"/>
                  <w:keepLines w:val="0"/>
                  <w:widowControl w:val="1"/>
                  <w:numPr>
                    <w:ilvl w:val="0"/>
                    <w:numId w:val="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left="360" w:right="0" w:hanging="360"/>
                  <w:jc w:val="left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Отрасль и количество людей корректно отображаются при наведении</w:t>
                </w:r>
              </w:p>
            </w:tc>
          </w:tr>
          <w:tr>
            <w:trPr>
              <w:cantSplit w:val="0"/>
              <w:trHeight w:val="588.0000140190127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spacing w:after="0" w:line="288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5.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right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Посмотреть чарт “Иностранные языки”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keepNext w:val="0"/>
                  <w:keepLines w:val="0"/>
                  <w:widowControl w:val="1"/>
                  <w:numPr>
                    <w:ilvl w:val="0"/>
                    <w:numId w:val="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left="360" w:right="0" w:hanging="36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Отображает верное количество иностранных языков, представленных в БД заказчика</w:t>
                </w:r>
              </w:p>
              <w:p w:rsidR="00000000" w:rsidDel="00000000" w:rsidP="00000000" w:rsidRDefault="00000000" w:rsidRPr="00000000" w14:paraId="00000078">
                <w:pPr>
                  <w:keepNext w:val="0"/>
                  <w:keepLines w:val="0"/>
                  <w:widowControl w:val="1"/>
                  <w:numPr>
                    <w:ilvl w:val="0"/>
                    <w:numId w:val="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left="360" w:right="0" w:hanging="36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Отображается верное количество сотрудников, знающих эти ин. языки за выбранный период</w:t>
                </w:r>
              </w:p>
              <w:p w:rsidR="00000000" w:rsidDel="00000000" w:rsidP="00000000" w:rsidRDefault="00000000" w:rsidRPr="00000000" w14:paraId="00000079">
                <w:pPr>
                  <w:keepNext w:val="0"/>
                  <w:keepLines w:val="0"/>
                  <w:widowControl w:val="1"/>
                  <w:numPr>
                    <w:ilvl w:val="0"/>
                    <w:numId w:val="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left="360" w:right="0" w:hanging="36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Язык и количество людей корректно отображаются при наведении</w:t>
                </w:r>
              </w:p>
            </w:tc>
          </w:tr>
        </w:tbl>
      </w:sdtContent>
    </w:sdt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6"/>
        </w:numPr>
      </w:pPr>
      <w:bookmarkStart w:colFirst="0" w:colLast="0" w:name="_heading=h.xv0vnekpv64g" w:id="8"/>
      <w:bookmarkEnd w:id="8"/>
      <w:r w:rsidDel="00000000" w:rsidR="00000000" w:rsidRPr="00000000">
        <w:rPr>
          <w:rtl w:val="0"/>
        </w:rPr>
        <w:t xml:space="preserve">Корректность отображения данных в чартах по сотруднику</w:t>
      </w:r>
    </w:p>
    <w:p w:rsidR="00000000" w:rsidDel="00000000" w:rsidP="00000000" w:rsidRDefault="00000000" w:rsidRPr="00000000" w14:paraId="0000007C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0" w:right="0" w:firstLine="0"/>
        <w:jc w:val="left"/>
        <w:rPr>
          <w:b w:val="1"/>
          <w:sz w:val="28"/>
          <w:szCs w:val="28"/>
        </w:rPr>
      </w:pPr>
      <w:bookmarkStart w:colFirst="0" w:colLast="0" w:name="_heading=h.u9wvkyse7xid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1.1 Описание теста: цель, сценарий и исходное состояние программы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Цель теста заключается в проверке корректности данных и правильности их отображения в чартах.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Сценарий использования состоит в изучении корректности данных, их правильного отображения на графиках и в таблицах.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Текущее состояние: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Чарты подключены к Кубу данных 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Графики и таблицы видны на дашборде и сделаны в соответствии с ТЗ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0" w:right="0" w:firstLine="0"/>
        <w:jc w:val="left"/>
        <w:rPr>
          <w:b w:val="1"/>
          <w:sz w:val="28"/>
          <w:szCs w:val="28"/>
        </w:rPr>
      </w:pPr>
      <w:bookmarkStart w:colFirst="0" w:colLast="0" w:name="_heading=h.wlr2ralpeiji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1.2 Условия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Убедиться что к чартам подключены словари.и факт таблица.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0" w:right="0" w:firstLine="0"/>
        <w:jc w:val="left"/>
        <w:rPr/>
      </w:pPr>
      <w:bookmarkStart w:colFirst="0" w:colLast="0" w:name="_heading=h.y7zl56nd3f3c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1.3 Шаги</w:t>
      </w: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W w:w="886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645"/>
            <w:gridCol w:w="2550"/>
            <w:gridCol w:w="5670"/>
            <w:tblGridChange w:id="0">
              <w:tblGrid>
                <w:gridCol w:w="645"/>
                <w:gridCol w:w="2550"/>
                <w:gridCol w:w="5670"/>
              </w:tblGrid>
            </w:tblGridChange>
          </w:tblGrid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spacing w:after="0" w:line="288" w:lineRule="auto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№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spacing w:after="0" w:line="288" w:lineRule="auto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Шаги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spacing w:after="0" w:line="288" w:lineRule="auto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Ожидаемый результат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spacing w:after="0" w:line="288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spacing w:after="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Посмотреть чарт “Уровень роли и роль сотрудника”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numPr>
                    <w:ilvl w:val="0"/>
                    <w:numId w:val="5"/>
                  </w:numPr>
                  <w:spacing w:after="0" w:lineRule="auto"/>
                  <w:ind w:left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Уровень и роль выбранного ID соответствует значению в БД</w:t>
                </w:r>
              </w:p>
              <w:p w:rsidR="00000000" w:rsidDel="00000000" w:rsidP="00000000" w:rsidRDefault="00000000" w:rsidRPr="00000000" w14:paraId="0000008B">
                <w:pPr>
                  <w:numPr>
                    <w:ilvl w:val="0"/>
                    <w:numId w:val="5"/>
                  </w:numPr>
                  <w:spacing w:after="0" w:lineRule="auto"/>
                  <w:ind w:left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Изменяется при выборе другого сотрудника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spacing w:after="0" w:line="288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2.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spacing w:after="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Посмотреть чарт “Прогресс”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numPr>
                    <w:ilvl w:val="0"/>
                    <w:numId w:val="3"/>
                  </w:numPr>
                  <w:spacing w:after="0" w:lineRule="auto"/>
                  <w:ind w:left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По оси Y корректно отображаются уровни владения навыками</w:t>
                </w:r>
              </w:p>
              <w:p w:rsidR="00000000" w:rsidDel="00000000" w:rsidP="00000000" w:rsidRDefault="00000000" w:rsidRPr="00000000" w14:paraId="0000008F">
                <w:pPr>
                  <w:numPr>
                    <w:ilvl w:val="0"/>
                    <w:numId w:val="3"/>
                  </w:numPr>
                  <w:spacing w:after="0" w:lineRule="auto"/>
                  <w:ind w:left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По оси X корректно отображаются навыки, выбранной группы навыков</w:t>
                </w:r>
              </w:p>
              <w:p w:rsidR="00000000" w:rsidDel="00000000" w:rsidP="00000000" w:rsidRDefault="00000000" w:rsidRPr="00000000" w14:paraId="00000090">
                <w:pPr>
                  <w:numPr>
                    <w:ilvl w:val="0"/>
                    <w:numId w:val="3"/>
                  </w:numPr>
                  <w:spacing w:after="0" w:lineRule="auto"/>
                  <w:ind w:left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Показывает только навыки, которыми владеет выбранный сотрудник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, сгруппированные по группам навыков.</w:t>
                </w:r>
              </w:p>
              <w:p w:rsidR="00000000" w:rsidDel="00000000" w:rsidP="00000000" w:rsidRDefault="00000000" w:rsidRPr="00000000" w14:paraId="00000091">
                <w:pPr>
                  <w:numPr>
                    <w:ilvl w:val="0"/>
                    <w:numId w:val="3"/>
                  </w:numPr>
                  <w:spacing w:after="0" w:lineRule="auto"/>
                  <w:ind w:left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Показывает год занесения навыка в БД при наведении </w:t>
                </w:r>
              </w:p>
              <w:p w:rsidR="00000000" w:rsidDel="00000000" w:rsidP="00000000" w:rsidRDefault="00000000" w:rsidRPr="00000000" w14:paraId="00000092">
                <w:pPr>
                  <w:numPr>
                    <w:ilvl w:val="0"/>
                    <w:numId w:val="3"/>
                  </w:numPr>
                  <w:spacing w:after="0" w:lineRule="auto"/>
                  <w:ind w:left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Показывает несколько столбцов одного навыка разного уровня, если в БД один навык для данного сотрудника записан с разными уровнями владения</w:t>
                </w:r>
              </w:p>
              <w:p w:rsidR="00000000" w:rsidDel="00000000" w:rsidP="00000000" w:rsidRDefault="00000000" w:rsidRPr="00000000" w14:paraId="00000093">
                <w:pPr>
                  <w:numPr>
                    <w:ilvl w:val="0"/>
                    <w:numId w:val="3"/>
                  </w:numPr>
                  <w:spacing w:after="0" w:lineRule="auto"/>
                  <w:ind w:left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Не реагирует на фильтрацию по дате</w:t>
                </w:r>
              </w:p>
            </w:tc>
          </w:tr>
          <w:tr>
            <w:trPr>
              <w:cantSplit w:val="0"/>
              <w:trHeight w:val="375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spacing w:after="0" w:line="288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3.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spacing w:after="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Посмотреть чарт “Навык”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numPr>
                    <w:ilvl w:val="0"/>
                    <w:numId w:val="5"/>
                  </w:numPr>
                  <w:spacing w:after="0" w:lineRule="auto"/>
                  <w:ind w:left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Таблица отображает навыки, их тип и уровень владения ими за выбранный период</w:t>
                </w:r>
              </w:p>
              <w:p w:rsidR="00000000" w:rsidDel="00000000" w:rsidP="00000000" w:rsidRDefault="00000000" w:rsidRPr="00000000" w14:paraId="00000097">
                <w:pPr>
                  <w:numPr>
                    <w:ilvl w:val="0"/>
                    <w:numId w:val="5"/>
                  </w:numPr>
                  <w:spacing w:after="0" w:lineRule="auto"/>
                  <w:ind w:left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Значения меняются при фильтрации по группам навыков</w:t>
                </w:r>
              </w:p>
              <w:p w:rsidR="00000000" w:rsidDel="00000000" w:rsidP="00000000" w:rsidRDefault="00000000" w:rsidRPr="00000000" w14:paraId="00000098">
                <w:pPr>
                  <w:numPr>
                    <w:ilvl w:val="0"/>
                    <w:numId w:val="5"/>
                  </w:numPr>
                  <w:spacing w:after="0" w:lineRule="auto"/>
                  <w:ind w:left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Если уровень повышался за выбранный период, то строка отображается зеленой</w:t>
                </w:r>
              </w:p>
              <w:p w:rsidR="00000000" w:rsidDel="00000000" w:rsidP="00000000" w:rsidRDefault="00000000" w:rsidRPr="00000000" w14:paraId="00000099">
                <w:pPr>
                  <w:numPr>
                    <w:ilvl w:val="0"/>
                    <w:numId w:val="5"/>
                  </w:numPr>
                  <w:spacing w:after="0" w:lineRule="auto"/>
                  <w:ind w:left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Если уровень не повышался строка отображена оранжевой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spacing w:after="0" w:line="288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4.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spacing w:after="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Посмотреть чарт “id сотрудника”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numPr>
                    <w:ilvl w:val="0"/>
                    <w:numId w:val="5"/>
                  </w:numPr>
                  <w:spacing w:after="0" w:lineRule="auto"/>
                  <w:ind w:left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Верно отображает ID сотрудника</w:t>
                </w:r>
              </w:p>
              <w:p w:rsidR="00000000" w:rsidDel="00000000" w:rsidP="00000000" w:rsidRDefault="00000000" w:rsidRPr="00000000" w14:paraId="0000009D">
                <w:pPr>
                  <w:numPr>
                    <w:ilvl w:val="0"/>
                    <w:numId w:val="5"/>
                  </w:numPr>
                  <w:spacing w:after="0" w:lineRule="auto"/>
                  <w:ind w:left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Меняется при выборе другого сотрудника</w:t>
                </w:r>
              </w:p>
            </w:tc>
          </w:tr>
          <w:tr>
            <w:trPr>
              <w:cantSplit w:val="0"/>
              <w:trHeight w:val="390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spacing w:after="0" w:line="288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5.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spacing w:after="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Посмотреть чарт “Иностранные языки”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numPr>
                    <w:ilvl w:val="0"/>
                    <w:numId w:val="3"/>
                  </w:numPr>
                  <w:spacing w:after="0" w:lineRule="auto"/>
                  <w:ind w:left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Меняется при выборе другого сотрудника</w:t>
                </w:r>
              </w:p>
              <w:p w:rsidR="00000000" w:rsidDel="00000000" w:rsidP="00000000" w:rsidRDefault="00000000" w:rsidRPr="00000000" w14:paraId="000000A1">
                <w:pPr>
                  <w:numPr>
                    <w:ilvl w:val="0"/>
                    <w:numId w:val="3"/>
                  </w:numPr>
                  <w:spacing w:after="0" w:lineRule="auto"/>
                  <w:ind w:left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Корректно отображает данные об изученных сотрудником иностранных языках</w:t>
                </w:r>
              </w:p>
              <w:p w:rsidR="00000000" w:rsidDel="00000000" w:rsidP="00000000" w:rsidRDefault="00000000" w:rsidRPr="00000000" w14:paraId="000000A2">
                <w:pPr>
                  <w:numPr>
                    <w:ilvl w:val="0"/>
                    <w:numId w:val="3"/>
                  </w:numPr>
                  <w:spacing w:after="0" w:lineRule="auto"/>
                  <w:ind w:left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Меняется при выборе периода</w:t>
                </w:r>
              </w:p>
            </w:tc>
          </w:tr>
          <w:tr>
            <w:trPr>
              <w:cantSplit w:val="0"/>
              <w:trHeight w:val="405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spacing w:after="0" w:line="288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6.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spacing w:after="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Посмотреть чарт “Отрасли и предметные области”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numPr>
                    <w:ilvl w:val="0"/>
                    <w:numId w:val="5"/>
                  </w:numPr>
                  <w:spacing w:after="0" w:lineRule="auto"/>
                  <w:ind w:left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Меняется при выборе другого сотрудника</w:t>
                </w:r>
              </w:p>
              <w:p w:rsidR="00000000" w:rsidDel="00000000" w:rsidP="00000000" w:rsidRDefault="00000000" w:rsidRPr="00000000" w14:paraId="000000A6">
                <w:pPr>
                  <w:numPr>
                    <w:ilvl w:val="0"/>
                    <w:numId w:val="5"/>
                  </w:numPr>
                  <w:spacing w:after="0" w:lineRule="auto"/>
                  <w:ind w:left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Корректно отображаются изученные сотрудником отрасли и предметные области</w:t>
                </w:r>
              </w:p>
              <w:p w:rsidR="00000000" w:rsidDel="00000000" w:rsidP="00000000" w:rsidRDefault="00000000" w:rsidRPr="00000000" w14:paraId="000000A7">
                <w:pPr>
                  <w:numPr>
                    <w:ilvl w:val="0"/>
                    <w:numId w:val="5"/>
                  </w:numPr>
                  <w:spacing w:after="0" w:lineRule="auto"/>
                  <w:ind w:left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Показан уровень знаний отраслей и областей</w:t>
                </w:r>
              </w:p>
              <w:p w:rsidR="00000000" w:rsidDel="00000000" w:rsidP="00000000" w:rsidRDefault="00000000" w:rsidRPr="00000000" w14:paraId="000000A8">
                <w:pPr>
                  <w:numPr>
                    <w:ilvl w:val="0"/>
                    <w:numId w:val="5"/>
                  </w:numPr>
                  <w:spacing w:after="0" w:lineRule="auto"/>
                  <w:ind w:left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Нет пустых значений</w:t>
                </w:r>
              </w:p>
              <w:p w:rsidR="00000000" w:rsidDel="00000000" w:rsidP="00000000" w:rsidRDefault="00000000" w:rsidRPr="00000000" w14:paraId="000000A9">
                <w:pPr>
                  <w:numPr>
                    <w:ilvl w:val="0"/>
                    <w:numId w:val="5"/>
                  </w:numPr>
                  <w:spacing w:after="0" w:lineRule="auto"/>
                  <w:ind w:left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Меняется уровень/отрасли в зависимости от выбранного периода.</w:t>
                </w:r>
              </w:p>
            </w:tc>
          </w:tr>
        </w:tbl>
      </w:sdtContent>
    </w:sdt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567" w:hanging="567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480" w:line="240" w:lineRule="auto"/>
      <w:ind w:left="567" w:hanging="567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360" w:line="240" w:lineRule="auto"/>
      <w:ind w:left="576" w:hanging="576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  <w:ind w:left="720" w:hanging="720"/>
    </w:pPr>
    <w:rPr>
      <w:rFonts w:ascii="Calibri" w:cs="Calibri" w:eastAsia="Calibri" w:hAnsi="Calibri"/>
      <w:b w:val="1"/>
      <w:color w:val="4472c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  <w:ind w:left="864" w:hanging="864"/>
    </w:pPr>
    <w:rPr>
      <w:rFonts w:ascii="Calibri" w:cs="Calibri" w:eastAsia="Calibri" w:hAnsi="Calibri"/>
      <w:b w:val="1"/>
      <w:i w:val="1"/>
      <w:color w:val="4472c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40" w:lineRule="auto"/>
      <w:ind w:left="1008" w:hanging="1008"/>
    </w:pPr>
    <w:rPr>
      <w:rFonts w:ascii="Calibri" w:cs="Calibri" w:eastAsia="Calibri" w:hAnsi="Calibri"/>
      <w:color w:val="1f3863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40" w:lineRule="auto"/>
      <w:ind w:left="1152" w:hanging="1152"/>
    </w:pPr>
    <w:rPr>
      <w:rFonts w:ascii="Calibri" w:cs="Calibri" w:eastAsia="Calibri" w:hAnsi="Calibri"/>
      <w:i w:val="1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qFormat w:val="1"/>
  </w:style>
  <w:style w:type="paragraph" w:styleId="1">
    <w:name w:val="heading 1"/>
    <w:basedOn w:val="a0"/>
    <w:next w:val="a0"/>
    <w:link w:val="10"/>
    <w:uiPriority w:val="9"/>
    <w:qFormat w:val="1"/>
    <w:rsid w:val="00B27456"/>
    <w:pPr>
      <w:keepNext w:val="1"/>
      <w:keepLines w:val="1"/>
      <w:pageBreakBefore w:val="1"/>
      <w:numPr>
        <w:numId w:val="1"/>
      </w:numPr>
      <w:spacing w:after="480" w:line="240" w:lineRule="auto"/>
      <w:outlineLvl w:val="0"/>
    </w:pPr>
    <w:rPr>
      <w:rFonts w:asciiTheme="majorHAnsi" w:cstheme="majorBidi" w:eastAsiaTheme="majorEastAsia" w:hAnsiTheme="majorHAnsi"/>
      <w:b w:val="1"/>
      <w:bCs w:val="1"/>
      <w:sz w:val="36"/>
      <w:szCs w:val="28"/>
    </w:rPr>
  </w:style>
  <w:style w:type="paragraph" w:styleId="20">
    <w:name w:val="heading 2"/>
    <w:basedOn w:val="a0"/>
    <w:next w:val="a0"/>
    <w:link w:val="21"/>
    <w:uiPriority w:val="9"/>
    <w:qFormat w:val="1"/>
    <w:rsid w:val="00B27456"/>
    <w:pPr>
      <w:keepNext w:val="1"/>
      <w:keepLines w:val="1"/>
      <w:numPr>
        <w:ilvl w:val="1"/>
        <w:numId w:val="1"/>
      </w:numPr>
      <w:spacing w:after="240" w:before="360" w:line="240" w:lineRule="auto"/>
      <w:outlineLvl w:val="1"/>
    </w:pPr>
    <w:rPr>
      <w:rFonts w:asciiTheme="majorHAnsi" w:cstheme="majorBidi" w:eastAsiaTheme="majorEastAsia" w:hAnsiTheme="majorHAnsi"/>
      <w:b w:val="1"/>
      <w:bCs w:val="1"/>
      <w:sz w:val="28"/>
      <w:szCs w:val="26"/>
    </w:rPr>
  </w:style>
  <w:style w:type="paragraph" w:styleId="3">
    <w:name w:val="heading 3"/>
    <w:basedOn w:val="a0"/>
    <w:next w:val="a0"/>
    <w:link w:val="30"/>
    <w:uiPriority w:val="9"/>
    <w:rsid w:val="00B27456"/>
    <w:pPr>
      <w:keepNext w:val="1"/>
      <w:keepLines w:val="1"/>
      <w:numPr>
        <w:ilvl w:val="2"/>
        <w:numId w:val="1"/>
      </w:numPr>
      <w:spacing w:after="0" w:before="200" w:line="240" w:lineRule="auto"/>
      <w:outlineLvl w:val="2"/>
    </w:pPr>
    <w:rPr>
      <w:rFonts w:asciiTheme="majorHAnsi" w:cstheme="majorBidi" w:eastAsiaTheme="majorEastAsia" w:hAnsiTheme="majorHAnsi"/>
      <w:b w:val="1"/>
      <w:bCs w:val="1"/>
      <w:color w:val="4472c4" w:themeColor="accent1"/>
    </w:rPr>
  </w:style>
  <w:style w:type="paragraph" w:styleId="4">
    <w:name w:val="heading 4"/>
    <w:basedOn w:val="a0"/>
    <w:next w:val="a0"/>
    <w:link w:val="40"/>
    <w:uiPriority w:val="9"/>
    <w:rsid w:val="00B27456"/>
    <w:pPr>
      <w:keepNext w:val="1"/>
      <w:keepLines w:val="1"/>
      <w:numPr>
        <w:ilvl w:val="3"/>
        <w:numId w:val="1"/>
      </w:numPr>
      <w:spacing w:after="0" w:before="200" w:line="240" w:lineRule="auto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472c4" w:themeColor="accent1"/>
    </w:rPr>
  </w:style>
  <w:style w:type="paragraph" w:styleId="5">
    <w:name w:val="heading 5"/>
    <w:basedOn w:val="a0"/>
    <w:next w:val="a0"/>
    <w:link w:val="50"/>
    <w:uiPriority w:val="9"/>
    <w:rsid w:val="00B27456"/>
    <w:pPr>
      <w:keepNext w:val="1"/>
      <w:keepLines w:val="1"/>
      <w:numPr>
        <w:ilvl w:val="4"/>
        <w:numId w:val="1"/>
      </w:numPr>
      <w:spacing w:after="0" w:before="200" w:line="240" w:lineRule="auto"/>
      <w:outlineLvl w:val="4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6">
    <w:name w:val="heading 6"/>
    <w:basedOn w:val="a0"/>
    <w:next w:val="a0"/>
    <w:link w:val="60"/>
    <w:uiPriority w:val="9"/>
    <w:rsid w:val="00B27456"/>
    <w:pPr>
      <w:keepNext w:val="1"/>
      <w:keepLines w:val="1"/>
      <w:numPr>
        <w:ilvl w:val="5"/>
        <w:numId w:val="1"/>
      </w:numPr>
      <w:spacing w:after="0" w:before="20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7">
    <w:name w:val="heading 7"/>
    <w:basedOn w:val="a0"/>
    <w:next w:val="a0"/>
    <w:link w:val="70"/>
    <w:uiPriority w:val="9"/>
    <w:rsid w:val="00B27456"/>
    <w:pPr>
      <w:keepNext w:val="1"/>
      <w:keepLines w:val="1"/>
      <w:numPr>
        <w:ilvl w:val="6"/>
        <w:numId w:val="1"/>
      </w:numPr>
      <w:spacing w:after="0" w:before="200" w:line="240" w:lineRule="auto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8">
    <w:name w:val="heading 8"/>
    <w:basedOn w:val="a0"/>
    <w:next w:val="a0"/>
    <w:link w:val="80"/>
    <w:uiPriority w:val="9"/>
    <w:rsid w:val="00B27456"/>
    <w:pPr>
      <w:keepNext w:val="1"/>
      <w:keepLines w:val="1"/>
      <w:numPr>
        <w:ilvl w:val="7"/>
        <w:numId w:val="1"/>
      </w:numPr>
      <w:spacing w:after="0" w:before="200" w:line="240" w:lineRule="auto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9">
    <w:name w:val="heading 9"/>
    <w:basedOn w:val="a0"/>
    <w:next w:val="a0"/>
    <w:link w:val="90"/>
    <w:uiPriority w:val="9"/>
    <w:rsid w:val="00B27456"/>
    <w:pPr>
      <w:keepNext w:val="1"/>
      <w:keepLines w:val="1"/>
      <w:numPr>
        <w:ilvl w:val="8"/>
        <w:numId w:val="1"/>
      </w:numPr>
      <w:spacing w:after="0" w:before="200" w:line="240" w:lineRule="auto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LO-normal" w:customStyle="1">
    <w:name w:val="LO-normal"/>
    <w:qFormat w:val="1"/>
    <w:rsid w:val="00B27456"/>
    <w:pPr>
      <w:suppressAutoHyphens w:val="1"/>
      <w:spacing w:after="0" w:line="240" w:lineRule="auto"/>
    </w:pPr>
    <w:rPr>
      <w:rFonts w:ascii="Calibri" w:cs="Calibri" w:eastAsia="Calibri" w:hAnsi="Calibri"/>
      <w:sz w:val="24"/>
      <w:szCs w:val="24"/>
      <w:lang w:bidi="hi-IN" w:eastAsia="zh-CN"/>
    </w:rPr>
  </w:style>
  <w:style w:type="character" w:styleId="10" w:customStyle="1">
    <w:name w:val="Заголовок 1 Знак"/>
    <w:basedOn w:val="a1"/>
    <w:link w:val="1"/>
    <w:uiPriority w:val="9"/>
    <w:rsid w:val="00B27456"/>
    <w:rPr>
      <w:rFonts w:asciiTheme="majorHAnsi" w:cstheme="majorBidi" w:eastAsiaTheme="majorEastAsia" w:hAnsiTheme="majorHAnsi"/>
      <w:b w:val="1"/>
      <w:bCs w:val="1"/>
      <w:sz w:val="36"/>
      <w:szCs w:val="28"/>
    </w:rPr>
  </w:style>
  <w:style w:type="character" w:styleId="21" w:customStyle="1">
    <w:name w:val="Заголовок 2 Знак"/>
    <w:basedOn w:val="a1"/>
    <w:link w:val="20"/>
    <w:uiPriority w:val="9"/>
    <w:rsid w:val="00B27456"/>
    <w:rPr>
      <w:rFonts w:asciiTheme="majorHAnsi" w:cstheme="majorBidi" w:eastAsiaTheme="majorEastAsia" w:hAnsiTheme="majorHAnsi"/>
      <w:b w:val="1"/>
      <w:bCs w:val="1"/>
      <w:sz w:val="28"/>
      <w:szCs w:val="26"/>
    </w:rPr>
  </w:style>
  <w:style w:type="character" w:styleId="30" w:customStyle="1">
    <w:name w:val="Заголовок 3 Знак"/>
    <w:basedOn w:val="a1"/>
    <w:link w:val="3"/>
    <w:uiPriority w:val="9"/>
    <w:rsid w:val="00B27456"/>
    <w:rPr>
      <w:rFonts w:asciiTheme="majorHAnsi" w:cstheme="majorBidi" w:eastAsiaTheme="majorEastAsia" w:hAnsiTheme="majorHAnsi"/>
      <w:b w:val="1"/>
      <w:bCs w:val="1"/>
      <w:color w:val="4472c4" w:themeColor="accent1"/>
    </w:rPr>
  </w:style>
  <w:style w:type="character" w:styleId="40" w:customStyle="1">
    <w:name w:val="Заголовок 4 Знак"/>
    <w:basedOn w:val="a1"/>
    <w:link w:val="4"/>
    <w:uiPriority w:val="9"/>
    <w:rsid w:val="00B27456"/>
    <w:rPr>
      <w:rFonts w:asciiTheme="majorHAnsi" w:cstheme="majorBidi" w:eastAsiaTheme="majorEastAsia" w:hAnsiTheme="majorHAnsi"/>
      <w:b w:val="1"/>
      <w:bCs w:val="1"/>
      <w:i w:val="1"/>
      <w:iCs w:val="1"/>
      <w:color w:val="4472c4" w:themeColor="accent1"/>
    </w:rPr>
  </w:style>
  <w:style w:type="character" w:styleId="50" w:customStyle="1">
    <w:name w:val="Заголовок 5 Знак"/>
    <w:basedOn w:val="a1"/>
    <w:link w:val="5"/>
    <w:uiPriority w:val="9"/>
    <w:rsid w:val="00B27456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60" w:customStyle="1">
    <w:name w:val="Заголовок 6 Знак"/>
    <w:basedOn w:val="a1"/>
    <w:link w:val="6"/>
    <w:uiPriority w:val="9"/>
    <w:rsid w:val="00B27456"/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character" w:styleId="70" w:customStyle="1">
    <w:name w:val="Заголовок 7 Знак"/>
    <w:basedOn w:val="a1"/>
    <w:link w:val="7"/>
    <w:uiPriority w:val="9"/>
    <w:rsid w:val="00B27456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80" w:customStyle="1">
    <w:name w:val="Заголовок 8 Знак"/>
    <w:basedOn w:val="a1"/>
    <w:link w:val="8"/>
    <w:uiPriority w:val="9"/>
    <w:rsid w:val="00B27456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90" w:customStyle="1">
    <w:name w:val="Заголовок 9 Знак"/>
    <w:basedOn w:val="a1"/>
    <w:link w:val="9"/>
    <w:uiPriority w:val="9"/>
    <w:rsid w:val="00B27456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table" w:styleId="a4">
    <w:name w:val="Table Grid"/>
    <w:basedOn w:val="a2"/>
    <w:uiPriority w:val="59"/>
    <w:rsid w:val="00B2745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Body Text"/>
    <w:basedOn w:val="a0"/>
    <w:link w:val="a6"/>
    <w:uiPriority w:val="99"/>
    <w:qFormat w:val="1"/>
    <w:rsid w:val="00B27456"/>
    <w:pPr>
      <w:spacing w:after="120" w:line="240" w:lineRule="auto"/>
      <w:jc w:val="both"/>
    </w:pPr>
  </w:style>
  <w:style w:type="character" w:styleId="a6" w:customStyle="1">
    <w:name w:val="Основной текст Знак"/>
    <w:basedOn w:val="a1"/>
    <w:link w:val="a5"/>
    <w:uiPriority w:val="99"/>
    <w:rsid w:val="00B27456"/>
  </w:style>
  <w:style w:type="character" w:styleId="a7">
    <w:name w:val="Hyperlink"/>
    <w:basedOn w:val="a1"/>
    <w:uiPriority w:val="99"/>
    <w:unhideWhenUsed w:val="1"/>
    <w:rsid w:val="00B27456"/>
    <w:rPr>
      <w:color w:val="0563c1" w:themeColor="hyperlink"/>
      <w:u w:val="single"/>
    </w:rPr>
  </w:style>
  <w:style w:type="paragraph" w:styleId="a">
    <w:name w:val="List Bullet"/>
    <w:basedOn w:val="a0"/>
    <w:uiPriority w:val="99"/>
    <w:qFormat w:val="1"/>
    <w:rsid w:val="00B27456"/>
    <w:pPr>
      <w:numPr>
        <w:numId w:val="2"/>
      </w:numPr>
      <w:spacing w:after="120" w:line="240" w:lineRule="auto"/>
      <w:contextualSpacing w:val="1"/>
    </w:pPr>
  </w:style>
  <w:style w:type="character" w:styleId="a8">
    <w:name w:val="Intense Emphasis"/>
    <w:basedOn w:val="a1"/>
    <w:uiPriority w:val="21"/>
    <w:qFormat w:val="1"/>
    <w:rsid w:val="00B27456"/>
    <w:rPr>
      <w:b w:val="1"/>
      <w:bCs w:val="1"/>
      <w:i w:val="1"/>
      <w:iCs w:val="1"/>
      <w:color w:val="auto"/>
    </w:rPr>
  </w:style>
  <w:style w:type="paragraph" w:styleId="2">
    <w:name w:val="List Bullet 2"/>
    <w:basedOn w:val="a0"/>
    <w:uiPriority w:val="99"/>
    <w:qFormat w:val="1"/>
    <w:rsid w:val="00B27456"/>
    <w:pPr>
      <w:numPr>
        <w:numId w:val="3"/>
      </w:numPr>
      <w:spacing w:after="0" w:line="240" w:lineRule="auto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HnAVOt9P91A6brh6EFs3Zq0thA==">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2024-06-11T06:39:00Z</dcterms:created>
  <dc:creator>Romashkina Natalia</dc:creator>
</cp:coreProperties>
</file>